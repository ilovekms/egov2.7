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AA" w:rsidRPr="00D634AA" w:rsidRDefault="00D634AA" w:rsidP="00D634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D634AA">
        <w:rPr>
          <w:rFonts w:ascii="굴림" w:eastAsia="굴림" w:hAnsi="굴림" w:cs="굴림"/>
          <w:b/>
          <w:bCs/>
          <w:kern w:val="36"/>
          <w:sz w:val="48"/>
          <w:szCs w:val="48"/>
        </w:rPr>
        <w:fldChar w:fldCharType="begin"/>
      </w:r>
      <w:r w:rsidRPr="00D634AA">
        <w:rPr>
          <w:rFonts w:ascii="굴림" w:eastAsia="굴림" w:hAnsi="굴림" w:cs="굴림"/>
          <w:b/>
          <w:bCs/>
          <w:kern w:val="36"/>
          <w:sz w:val="48"/>
          <w:szCs w:val="48"/>
        </w:rPr>
        <w:instrText xml:space="preserve"> HYPERLINK "http://gubok.tistory.com/391" </w:instrText>
      </w:r>
      <w:r w:rsidRPr="00D634AA">
        <w:rPr>
          <w:rFonts w:ascii="굴림" w:eastAsia="굴림" w:hAnsi="굴림" w:cs="굴림"/>
          <w:b/>
          <w:bCs/>
          <w:kern w:val="36"/>
          <w:sz w:val="48"/>
          <w:szCs w:val="48"/>
        </w:rPr>
        <w:fldChar w:fldCharType="separate"/>
      </w:r>
      <w:r w:rsidRPr="00D634AA">
        <w:rPr>
          <w:rFonts w:ascii="굴림" w:eastAsia="굴림" w:hAnsi="굴림" w:cs="굴림"/>
          <w:b/>
          <w:bCs/>
          <w:color w:val="0000FF"/>
          <w:kern w:val="36"/>
          <w:sz w:val="48"/>
          <w:szCs w:val="48"/>
          <w:u w:val="single"/>
        </w:rPr>
        <w:t>jboss eap 6.1 설치부터 Spring MVC 배포까지[1]</w:t>
      </w:r>
      <w:r w:rsidRPr="00D634AA">
        <w:rPr>
          <w:rFonts w:ascii="굴림" w:eastAsia="굴림" w:hAnsi="굴림" w:cs="굴림"/>
          <w:b/>
          <w:bCs/>
          <w:kern w:val="36"/>
          <w:sz w:val="48"/>
          <w:szCs w:val="48"/>
        </w:rPr>
        <w:fldChar w:fldCharType="end"/>
      </w:r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634AA">
        <w:rPr>
          <w:rFonts w:ascii="굴림" w:eastAsia="굴림" w:hAnsi="굴림" w:cs="굴림"/>
          <w:kern w:val="0"/>
          <w:sz w:val="24"/>
          <w:szCs w:val="24"/>
        </w:rPr>
        <w:t xml:space="preserve">Posted 2013.09.07 11:10 </w:t>
      </w:r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0" w:author="Unknown"/>
          <w:rFonts w:ascii="굴림" w:eastAsia="굴림" w:hAnsi="굴림" w:cs="굴림"/>
          <w:kern w:val="0"/>
          <w:szCs w:val="20"/>
        </w:rPr>
      </w:pPr>
      <w:ins w:id="1" w:author="Unknown">
        <w:r w:rsidRPr="00D634AA">
          <w:rPr>
            <w:rFonts w:ascii="굴림" w:eastAsia="굴림" w:hAnsi="굴림" w:cs="굴림"/>
            <w:kern w:val="0"/>
            <w:szCs w:val="20"/>
          </w:rPr>
          <w:t xml:space="preserve">프로젝트를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지원하다보면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여러가지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 WAS기반하에 서비스를 구축하는 경우가 많습니다. 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" w:author="Unknown"/>
          <w:rFonts w:ascii="굴림" w:eastAsia="굴림" w:hAnsi="굴림" w:cs="굴림"/>
          <w:kern w:val="0"/>
          <w:szCs w:val="20"/>
        </w:rPr>
      </w:pPr>
      <w:ins w:id="3" w:author="Unknown">
        <w:r w:rsidRPr="00D634AA">
          <w:rPr>
            <w:rFonts w:ascii="굴림" w:eastAsia="굴림" w:hAnsi="굴림" w:cs="굴림"/>
            <w:kern w:val="0"/>
            <w:szCs w:val="20"/>
          </w:rPr>
          <w:t xml:space="preserve">사용제품의 경우 기술지원으로 설치와 관련하여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고민할것이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없고,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오픈소스의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경우(대표적인 Tomcat) 난이도가 어렵지 않고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레퍼런스가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많아 그렇게 애를 먹지는 않습니다.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4" w:author="Unknown"/>
          <w:rFonts w:ascii="굴림" w:eastAsia="굴림" w:hAnsi="굴림" w:cs="굴림"/>
          <w:kern w:val="0"/>
          <w:szCs w:val="20"/>
        </w:rPr>
      </w:pPr>
      <w:ins w:id="5" w:author="Unknown">
        <w:r w:rsidRPr="00D634AA">
          <w:rPr>
            <w:rFonts w:ascii="굴림" w:eastAsia="굴림" w:hAnsi="굴림" w:cs="굴림"/>
            <w:kern w:val="0"/>
            <w:szCs w:val="20"/>
          </w:rPr>
          <w:t xml:space="preserve">하지만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JBoss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는 좀 애매한 위치에 있는 제품이 아닌가 생각합니다. 상용제품이긴 하지만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레드헷에서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제공하는 기술지원의 만족도가 그다지 높지는 않아 보입니다</w:t>
        </w:r>
        <w:proofErr w:type="gramStart"/>
        <w:r w:rsidRPr="00D634AA">
          <w:rPr>
            <w:rFonts w:ascii="굴림" w:eastAsia="굴림" w:hAnsi="굴림" w:cs="굴림"/>
            <w:kern w:val="0"/>
            <w:szCs w:val="20"/>
          </w:rPr>
          <w:t>.(</w:t>
        </w:r>
        <w:proofErr w:type="gramEnd"/>
        <w:r w:rsidRPr="00D634AA">
          <w:rPr>
            <w:rFonts w:ascii="굴림" w:eastAsia="굴림" w:hAnsi="굴림" w:cs="굴림"/>
            <w:kern w:val="0"/>
            <w:szCs w:val="20"/>
          </w:rPr>
          <w:t>개인적인 사견인 만큼 관련되신 분들은 오해 하지 말아주세요.)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6" w:author="Unknown"/>
          <w:rFonts w:ascii="굴림" w:eastAsia="굴림" w:hAnsi="굴림" w:cs="굴림"/>
          <w:kern w:val="0"/>
          <w:szCs w:val="20"/>
        </w:rPr>
      </w:pPr>
      <w:ins w:id="7" w:author="Unknown">
        <w:r w:rsidRPr="00D634AA">
          <w:rPr>
            <w:rFonts w:ascii="굴림" w:eastAsia="굴림" w:hAnsi="굴림" w:cs="굴림"/>
            <w:kern w:val="0"/>
            <w:szCs w:val="20"/>
          </w:rPr>
          <w:t xml:space="preserve">본인의 경우는 Enterprise 제품의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세팅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>(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WebLogic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,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WebSphere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, JEUS,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JBoss</w:t>
        </w:r>
        <w:proofErr w:type="spellEnd"/>
        <w:proofErr w:type="gramStart"/>
        <w:r w:rsidRPr="00D634AA">
          <w:rPr>
            <w:rFonts w:ascii="굴림" w:eastAsia="굴림" w:hAnsi="굴림" w:cs="굴림"/>
            <w:kern w:val="0"/>
            <w:szCs w:val="20"/>
          </w:rPr>
          <w:t>...</w:t>
        </w:r>
        <w:proofErr w:type="gramEnd"/>
        <w:r w:rsidRPr="00D634AA">
          <w:rPr>
            <w:rFonts w:ascii="굴림" w:eastAsia="굴림" w:hAnsi="굴림" w:cs="굴림"/>
            <w:kern w:val="0"/>
            <w:szCs w:val="20"/>
          </w:rPr>
          <w:t>)을 많이 경험하지 않아 Tomcat과 달리 삽질을 많이 하는 편입니다.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8" w:author="Unknown"/>
          <w:rFonts w:ascii="굴림" w:eastAsia="굴림" w:hAnsi="굴림" w:cs="굴림"/>
          <w:kern w:val="0"/>
          <w:szCs w:val="20"/>
        </w:rPr>
      </w:pPr>
      <w:ins w:id="9" w:author="Unknown">
        <w:r w:rsidRPr="00D634AA">
          <w:rPr>
            <w:rFonts w:ascii="굴림" w:eastAsia="굴림" w:hAnsi="굴림" w:cs="굴림"/>
            <w:kern w:val="0"/>
            <w:szCs w:val="20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0" w:author="Unknown"/>
          <w:rFonts w:ascii="굴림" w:eastAsia="굴림" w:hAnsi="굴림" w:cs="굴림"/>
          <w:kern w:val="0"/>
          <w:szCs w:val="20"/>
        </w:rPr>
      </w:pPr>
      <w:proofErr w:type="spellStart"/>
      <w:ins w:id="11" w:author="Unknown">
        <w:r w:rsidRPr="00D634AA">
          <w:rPr>
            <w:rFonts w:ascii="굴림" w:eastAsia="굴림" w:hAnsi="굴림" w:cs="굴림"/>
            <w:kern w:val="0"/>
            <w:szCs w:val="20"/>
          </w:rPr>
          <w:t>jboss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는 Community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번전과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Enterprise 버전으로 나뉘는데, 살짝 설치했던 기억으로 두 제품이 다르다는 걸 알았습니다. 이번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포스팅을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eap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(Enterprise Application Platform) 로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잡은것은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실제 프로젝트 현장에서 많이 사용하고 있기 때문입니다.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2" w:author="Unknown"/>
          <w:rFonts w:ascii="굴림" w:eastAsia="굴림" w:hAnsi="굴림" w:cs="굴림"/>
          <w:kern w:val="0"/>
          <w:szCs w:val="20"/>
        </w:rPr>
      </w:pPr>
      <w:ins w:id="13" w:author="Unknown">
        <w:r w:rsidRPr="00D634AA">
          <w:rPr>
            <w:rFonts w:ascii="굴림" w:eastAsia="굴림" w:hAnsi="굴림" w:cs="굴림"/>
            <w:kern w:val="0"/>
            <w:szCs w:val="20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4" w:author="Unknown"/>
          <w:rFonts w:ascii="굴림" w:eastAsia="굴림" w:hAnsi="굴림" w:cs="굴림"/>
          <w:kern w:val="0"/>
          <w:szCs w:val="20"/>
        </w:rPr>
      </w:pPr>
      <w:ins w:id="15" w:author="Unknown">
        <w:r w:rsidRPr="00D634AA">
          <w:rPr>
            <w:rFonts w:ascii="굴림" w:eastAsia="굴림" w:hAnsi="굴림" w:cs="굴림"/>
            <w:b/>
            <w:bCs/>
            <w:kern w:val="0"/>
            <w:szCs w:val="20"/>
          </w:rPr>
          <w:t>1. 설치 및 실행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6" w:author="Unknown"/>
          <w:rFonts w:ascii="굴림" w:eastAsia="굴림" w:hAnsi="굴림" w:cs="굴림"/>
          <w:kern w:val="0"/>
          <w:szCs w:val="20"/>
        </w:rPr>
      </w:pPr>
      <w:ins w:id="17" w:author="Unknown">
        <w:r w:rsidRPr="00D634AA">
          <w:rPr>
            <w:rFonts w:ascii="굴림" w:eastAsia="굴림" w:hAnsi="굴림" w:cs="굴림"/>
            <w:kern w:val="0"/>
            <w:szCs w:val="20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8" w:author="Unknown"/>
          <w:rFonts w:ascii="굴림" w:eastAsia="굴림" w:hAnsi="굴림" w:cs="굴림"/>
          <w:kern w:val="0"/>
          <w:szCs w:val="20"/>
        </w:rPr>
      </w:pPr>
      <w:ins w:id="19" w:author="Unknown">
        <w:r w:rsidRPr="00D634AA">
          <w:rPr>
            <w:rFonts w:ascii="굴림" w:eastAsia="굴림" w:hAnsi="굴림" w:cs="굴림"/>
            <w:kern w:val="0"/>
            <w:szCs w:val="20"/>
          </w:rPr>
          <w:t xml:space="preserve">- 설치는 전혀 어렵지 않습니다. 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0" w:author="Unknown"/>
          <w:rFonts w:ascii="굴림" w:eastAsia="굴림" w:hAnsi="굴림" w:cs="굴림"/>
          <w:kern w:val="0"/>
          <w:szCs w:val="20"/>
        </w:rPr>
      </w:pPr>
      <w:ins w:id="21" w:author="Unknown">
        <w:r w:rsidRPr="00D634AA">
          <w:rPr>
            <w:rFonts w:ascii="굴림" w:eastAsia="굴림" w:hAnsi="굴림" w:cs="굴림"/>
            <w:kern w:val="0"/>
            <w:szCs w:val="20"/>
          </w:rPr>
          <w:t xml:space="preserve">바이너리 버전과 압축버전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두가지가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있지만 압축버전을 다운받아서 임의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디렉토리에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압축을 풀어놓습니다.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2" w:author="Unknown"/>
          <w:rFonts w:ascii="굴림" w:eastAsia="굴림" w:hAnsi="굴림" w:cs="굴림"/>
          <w:kern w:val="0"/>
          <w:szCs w:val="20"/>
        </w:rPr>
      </w:pPr>
      <w:ins w:id="23" w:author="Unknown">
        <w:r w:rsidRPr="00D634AA">
          <w:rPr>
            <w:rFonts w:ascii="굴림" w:eastAsia="굴림" w:hAnsi="굴림" w:cs="굴림"/>
            <w:kern w:val="0"/>
            <w:szCs w:val="20"/>
          </w:rPr>
          <w:t xml:space="preserve">압축을 풀면 다음과 같은 </w:t>
        </w:r>
        <w:proofErr w:type="spellStart"/>
        <w:r w:rsidRPr="00D634AA">
          <w:rPr>
            <w:rFonts w:ascii="굴림" w:eastAsia="굴림" w:hAnsi="굴림" w:cs="굴림"/>
            <w:kern w:val="0"/>
            <w:szCs w:val="20"/>
          </w:rPr>
          <w:t>디렉토리</w:t>
        </w:r>
        <w:proofErr w:type="spellEnd"/>
        <w:r w:rsidRPr="00D634AA">
          <w:rPr>
            <w:rFonts w:ascii="굴림" w:eastAsia="굴림" w:hAnsi="굴림" w:cs="굴림"/>
            <w:kern w:val="0"/>
            <w:szCs w:val="20"/>
          </w:rPr>
          <w:t xml:space="preserve"> 경로가 나옵니다.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4" w:author="Unknown"/>
          <w:rFonts w:ascii="굴림" w:eastAsia="굴림" w:hAnsi="굴림" w:cs="굴림"/>
          <w:kern w:val="0"/>
          <w:szCs w:val="20"/>
        </w:rPr>
      </w:pPr>
      <w:ins w:id="25" w:author="Unknown">
        <w:r w:rsidRPr="00D634AA">
          <w:rPr>
            <w:rFonts w:ascii="굴림" w:eastAsia="굴림" w:hAnsi="굴림" w:cs="굴림"/>
            <w:kern w:val="0"/>
            <w:szCs w:val="20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26" w:author="Unknown"/>
          <w:rFonts w:ascii="굴림" w:eastAsia="굴림" w:hAnsi="굴림" w:cs="굴림"/>
          <w:kern w:val="0"/>
          <w:sz w:val="24"/>
          <w:szCs w:val="24"/>
        </w:rPr>
      </w:pPr>
      <w:ins w:id="2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28" w:author="Unknown"/>
          <w:rFonts w:ascii="굴림" w:eastAsia="굴림" w:hAnsi="굴림" w:cs="굴림"/>
          <w:kern w:val="0"/>
          <w:sz w:val="24"/>
          <w:szCs w:val="24"/>
        </w:rPr>
      </w:pPr>
      <w:ins w:id="29" w:author="Unknown">
        <w:r w:rsidRPr="00D634AA">
          <w:rPr>
            <w:rFonts w:ascii="굴림" w:eastAsia="굴림" w:hAnsi="굴림" w:cs="굴림"/>
            <w:noProof/>
            <w:kern w:val="0"/>
            <w:sz w:val="24"/>
            <w:szCs w:val="24"/>
            <w:rPrChange w:id="30">
              <w:rPr>
                <w:noProof/>
              </w:rPr>
            </w:rPrChange>
          </w:rPr>
          <w:lastRenderedPageBreak/>
          <w:drawing>
            <wp:inline distT="0" distB="0" distL="0" distR="0" wp14:anchorId="00C39379" wp14:editId="69FD4173">
              <wp:extent cx="2054116" cy="2094807"/>
              <wp:effectExtent l="0" t="0" r="3810" b="1270"/>
              <wp:docPr id="1" name="그림 1" descr="https://t1.daumcdn.net/cfile/tistory/242C1E4E52298556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t1.daumcdn.net/cfile/tistory/242C1E4E5229855634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53929" cy="20946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31" w:author="Unknown"/>
          <w:rFonts w:ascii="굴림" w:eastAsia="굴림" w:hAnsi="굴림" w:cs="굴림"/>
          <w:kern w:val="0"/>
          <w:sz w:val="24"/>
          <w:szCs w:val="24"/>
        </w:rPr>
      </w:pPr>
      <w:ins w:id="32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33" w:author="Unknown"/>
          <w:rFonts w:ascii="굴림" w:eastAsia="굴림" w:hAnsi="굴림" w:cs="굴림"/>
          <w:kern w:val="0"/>
          <w:sz w:val="24"/>
          <w:szCs w:val="24"/>
        </w:rPr>
      </w:pPr>
      <w:ins w:id="34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35" w:author="Unknown"/>
          <w:rFonts w:ascii="굴림" w:eastAsia="굴림" w:hAnsi="굴림" w:cs="굴림"/>
          <w:kern w:val="0"/>
          <w:sz w:val="24"/>
          <w:szCs w:val="24"/>
        </w:rPr>
      </w:pPr>
      <w:ins w:id="36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각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디렉토리별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대략적인 정보입니다.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정확한건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관련 문서를 봐야겠네요.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37" w:author="Unknown"/>
          <w:rFonts w:ascii="굴림" w:eastAsia="굴림" w:hAnsi="굴림" w:cs="굴림"/>
          <w:kern w:val="0"/>
          <w:sz w:val="24"/>
          <w:szCs w:val="24"/>
        </w:rPr>
      </w:pPr>
      <w:ins w:id="38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39" w:author="Unknown"/>
          <w:rFonts w:ascii="굴림" w:eastAsia="굴림" w:hAnsi="굴림" w:cs="굴림"/>
          <w:kern w:val="0"/>
          <w:sz w:val="24"/>
          <w:szCs w:val="24"/>
        </w:rPr>
      </w:pPr>
      <w:ins w:id="40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/</w:t>
        </w:r>
        <w:proofErr w:type="spellStart"/>
        <w:proofErr w:type="gram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appclient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:</w:t>
        </w:r>
        <w:proofErr w:type="gram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잘 모름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41" w:author="Unknown"/>
          <w:rFonts w:ascii="굴림" w:eastAsia="굴림" w:hAnsi="굴림" w:cs="굴림"/>
          <w:kern w:val="0"/>
          <w:sz w:val="24"/>
          <w:szCs w:val="24"/>
        </w:rPr>
      </w:pPr>
      <w:ins w:id="42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/bin   -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jboss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실행파일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43" w:author="Unknown"/>
          <w:rFonts w:ascii="굴림" w:eastAsia="굴림" w:hAnsi="굴림" w:cs="굴림"/>
          <w:kern w:val="0"/>
          <w:sz w:val="24"/>
          <w:szCs w:val="24"/>
        </w:rPr>
      </w:pPr>
      <w:ins w:id="44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/bundles - 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45" w:author="Unknown"/>
          <w:rFonts w:ascii="굴림" w:eastAsia="굴림" w:hAnsi="굴림" w:cs="굴림"/>
          <w:kern w:val="0"/>
          <w:sz w:val="24"/>
          <w:szCs w:val="24"/>
        </w:rPr>
      </w:pPr>
      <w:ins w:id="46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/docs -</w:t>
        </w:r>
        <w:proofErr w:type="gram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  docs</w:t>
        </w:r>
        <w:proofErr w:type="gram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&amp; example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47" w:author="Unknown"/>
          <w:rFonts w:ascii="굴림" w:eastAsia="굴림" w:hAnsi="굴림" w:cs="굴림"/>
          <w:kern w:val="0"/>
          <w:sz w:val="24"/>
          <w:szCs w:val="24"/>
        </w:rPr>
      </w:pPr>
      <w:ins w:id="48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/domain </w:t>
        </w:r>
        <w:proofErr w:type="gram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-  virtual</w:t>
        </w:r>
        <w:proofErr w:type="gram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host형태로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사용할때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설정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49" w:author="Unknown"/>
          <w:rFonts w:ascii="굴림" w:eastAsia="굴림" w:hAnsi="굴림" w:cs="굴림"/>
          <w:kern w:val="0"/>
          <w:sz w:val="24"/>
          <w:szCs w:val="24"/>
        </w:rPr>
      </w:pPr>
      <w:ins w:id="50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/modules -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jdbc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driver 등의 모듈설정 및 jar 파일 위치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51" w:author="Unknown"/>
          <w:rFonts w:ascii="굴림" w:eastAsia="굴림" w:hAnsi="굴림" w:cs="굴림"/>
          <w:kern w:val="0"/>
          <w:sz w:val="24"/>
          <w:szCs w:val="24"/>
        </w:rPr>
      </w:pPr>
      <w:ins w:id="52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/standalone - 단독으로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사용할때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설정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53" w:author="Unknown"/>
          <w:rFonts w:ascii="굴림" w:eastAsia="굴림" w:hAnsi="굴림" w:cs="굴림"/>
          <w:kern w:val="0"/>
          <w:sz w:val="24"/>
          <w:szCs w:val="24"/>
        </w:rPr>
      </w:pPr>
      <w:ins w:id="54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55" w:author="Unknown"/>
          <w:rFonts w:ascii="굴림" w:eastAsia="굴림" w:hAnsi="굴림" w:cs="굴림"/>
          <w:kern w:val="0"/>
          <w:sz w:val="24"/>
          <w:szCs w:val="24"/>
        </w:rPr>
      </w:pPr>
      <w:ins w:id="56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테스트에서는 standalone모드로 설정 및 배포를 실시했습니다.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57" w:author="Unknown"/>
          <w:rFonts w:ascii="굴림" w:eastAsia="굴림" w:hAnsi="굴림" w:cs="굴림"/>
          <w:kern w:val="0"/>
          <w:sz w:val="24"/>
          <w:szCs w:val="24"/>
        </w:rPr>
      </w:pPr>
      <w:ins w:id="58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59" w:author="Unknown"/>
          <w:rFonts w:ascii="굴림" w:eastAsia="굴림" w:hAnsi="굴림" w:cs="굴림"/>
          <w:kern w:val="0"/>
          <w:sz w:val="24"/>
          <w:szCs w:val="24"/>
        </w:rPr>
      </w:pPr>
      <w:ins w:id="60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/bin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디렉토리에서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standalone.bat 파일로 실행합니다.</w:t>
        </w:r>
      </w:ins>
    </w:p>
    <w:p w:rsid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ins w:id="61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제 경우에는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jdk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path 관련 오류가 발생했습니다.</w:t>
        </w:r>
      </w:ins>
    </w:p>
    <w:p w:rsid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ins w:id="62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Default JAVA_HOME 을 jdk1.5에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맞춰놓았던지라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이부분을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jdk1.6으로 변경해서 다시 실행했습니다.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63" w:author="Unknown"/>
          <w:rFonts w:ascii="굴림" w:eastAsia="굴림" w:hAnsi="굴림" w:cs="굴림"/>
          <w:kern w:val="0"/>
          <w:sz w:val="24"/>
          <w:szCs w:val="24"/>
        </w:rPr>
      </w:pPr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64" w:author="Unknown"/>
          <w:rFonts w:ascii="굴림" w:eastAsia="굴림" w:hAnsi="굴림" w:cs="굴림"/>
          <w:kern w:val="0"/>
          <w:sz w:val="24"/>
          <w:szCs w:val="24"/>
        </w:rPr>
      </w:pPr>
      <w:ins w:id="65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lastRenderedPageBreak/>
          <w:t xml:space="preserve">JBOSS_HOME/bin/standalone.bat 파일의 중간쯤에 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66" w:author="Unknown"/>
          <w:rFonts w:ascii="굴림" w:eastAsia="굴림" w:hAnsi="굴림" w:cs="굴림"/>
          <w:kern w:val="0"/>
          <w:sz w:val="24"/>
          <w:szCs w:val="24"/>
        </w:rPr>
      </w:pPr>
      <w:ins w:id="6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set JAVA_OPTS= 설정부분이 있습니다. 근처에 jdk1.6이상의 JAVA_HOME 설정을 잡아줍니다.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68" w:author="Unknown"/>
          <w:rFonts w:ascii="굴림" w:eastAsia="굴림" w:hAnsi="굴림" w:cs="굴림"/>
          <w:kern w:val="0"/>
          <w:sz w:val="24"/>
          <w:szCs w:val="24"/>
        </w:rPr>
      </w:pPr>
      <w:ins w:id="69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70" w:author="Unknown"/>
          <w:rFonts w:ascii="굴림" w:eastAsia="굴림" w:hAnsi="굴림" w:cs="굴림"/>
          <w:kern w:val="0"/>
          <w:sz w:val="24"/>
          <w:szCs w:val="24"/>
        </w:rPr>
      </w:pPr>
      <w:proofErr w:type="gramStart"/>
      <w:ins w:id="71" w:author="Unknown">
        <w:r w:rsidRPr="00D634AA">
          <w:rPr>
            <w:rFonts w:ascii="굴림" w:eastAsia="굴림" w:hAnsi="굴림" w:cs="굴림"/>
            <w:b/>
            <w:bCs/>
            <w:kern w:val="0"/>
            <w:sz w:val="24"/>
            <w:szCs w:val="24"/>
          </w:rPr>
          <w:t>set</w:t>
        </w:r>
        <w:proofErr w:type="gramEnd"/>
        <w:r w:rsidRPr="00D634AA">
          <w:rPr>
            <w:rFonts w:ascii="굴림" w:eastAsia="굴림" w:hAnsi="굴림" w:cs="굴림"/>
            <w:b/>
            <w:bCs/>
            <w:kern w:val="0"/>
            <w:sz w:val="24"/>
            <w:szCs w:val="24"/>
          </w:rPr>
          <w:t xml:space="preserve"> JAVA_HOME=c:\Program Files\Java\jdk1.6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72" w:author="Unknown"/>
          <w:rFonts w:ascii="굴림" w:eastAsia="굴림" w:hAnsi="굴림" w:cs="굴림"/>
          <w:kern w:val="0"/>
          <w:sz w:val="24"/>
          <w:szCs w:val="24"/>
        </w:rPr>
      </w:pPr>
      <w:ins w:id="73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74" w:author="Unknown"/>
          <w:rFonts w:ascii="굴림" w:eastAsia="굴림" w:hAnsi="굴림" w:cs="굴림"/>
          <w:kern w:val="0"/>
          <w:sz w:val="24"/>
          <w:szCs w:val="24"/>
        </w:rPr>
      </w:pPr>
      <w:ins w:id="75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76" w:author="Unknown"/>
          <w:rFonts w:ascii="굴림" w:eastAsia="굴림" w:hAnsi="굴림" w:cs="굴림"/>
          <w:kern w:val="0"/>
          <w:sz w:val="24"/>
          <w:szCs w:val="24"/>
        </w:rPr>
      </w:pPr>
      <w:ins w:id="7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Default 관리콘솔은 9990 포트를 사용합니다.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78" w:author="Unknown"/>
          <w:rFonts w:ascii="굴림" w:eastAsia="굴림" w:hAnsi="굴림" w:cs="굴림"/>
          <w:kern w:val="0"/>
          <w:sz w:val="24"/>
          <w:szCs w:val="24"/>
        </w:rPr>
      </w:pPr>
      <w:ins w:id="79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fldChar w:fldCharType="begin"/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instrText xml:space="preserve"> HYPERLINK "http://127.0.0.1:9990/" </w:instrText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fldChar w:fldCharType="separate"/>
        </w:r>
        <w:r w:rsidRPr="00D634A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http://127.0.0.1:9990/</w:t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fldChar w:fldCharType="end"/>
        </w:r>
        <w:proofErr w:type="gram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  로</w:t>
        </w:r>
        <w:proofErr w:type="gram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접속합니다.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80" w:author="Unknown"/>
          <w:rFonts w:ascii="굴림" w:eastAsia="굴림" w:hAnsi="굴림" w:cs="굴림"/>
          <w:kern w:val="0"/>
          <w:sz w:val="24"/>
          <w:szCs w:val="24"/>
        </w:rPr>
      </w:pPr>
      <w:ins w:id="81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id/pw를 물어봅니다. 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82" w:author="Unknown"/>
          <w:rFonts w:ascii="굴림" w:eastAsia="굴림" w:hAnsi="굴림" w:cs="굴림"/>
          <w:kern w:val="0"/>
          <w:sz w:val="24"/>
          <w:szCs w:val="24"/>
        </w:rPr>
      </w:pPr>
      <w:ins w:id="83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관리용 콘솔을 응용프로그램으로 연동하고자 </w:t>
        </w:r>
        <w:proofErr w:type="gram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한다면  </w:t>
        </w:r>
        <w:proofErr w:type="gram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fldChar w:fldCharType="begin"/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instrText xml:space="preserve"> HYPERLINK "http://127.0.0.1:9990/management" </w:instrText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fldChar w:fldCharType="separate"/>
        </w:r>
        <w:r w:rsidRPr="00D634A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http://127.0.0.1:9990/management</w:t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fldChar w:fldCharType="end"/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t> 를 호출하여 사용합니다.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84" w:author="Unknown"/>
          <w:rFonts w:ascii="굴림" w:eastAsia="굴림" w:hAnsi="굴림" w:cs="굴림"/>
          <w:kern w:val="0"/>
          <w:sz w:val="24"/>
          <w:szCs w:val="24"/>
        </w:rPr>
      </w:pPr>
      <w:proofErr w:type="spellStart"/>
      <w:ins w:id="85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이경우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json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포맷으로 각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응답값이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전달되는 형태입니다.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86" w:author="Unknown"/>
          <w:rFonts w:ascii="굴림" w:eastAsia="굴림" w:hAnsi="굴림" w:cs="굴림"/>
          <w:kern w:val="0"/>
          <w:sz w:val="24"/>
          <w:szCs w:val="24"/>
        </w:rPr>
      </w:pPr>
      <w:ins w:id="8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88" w:author="Unknown"/>
          <w:rFonts w:ascii="굴림" w:eastAsia="굴림" w:hAnsi="굴림" w:cs="굴림"/>
          <w:kern w:val="0"/>
          <w:sz w:val="24"/>
          <w:szCs w:val="24"/>
        </w:rPr>
      </w:pPr>
      <w:ins w:id="89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default id/pw가 admin/admin 입니다만 혹시 적용이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안될경우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직접 재설정을 해주시면 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90" w:author="Unknown"/>
          <w:rFonts w:ascii="굴림" w:eastAsia="굴림" w:hAnsi="굴림" w:cs="굴림"/>
          <w:kern w:val="0"/>
          <w:sz w:val="24"/>
          <w:szCs w:val="24"/>
        </w:rPr>
      </w:pPr>
      <w:ins w:id="91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92" w:author="Unknown"/>
          <w:rFonts w:ascii="굴림" w:eastAsia="굴림" w:hAnsi="굴림" w:cs="굴림"/>
          <w:kern w:val="0"/>
          <w:sz w:val="24"/>
          <w:szCs w:val="24"/>
        </w:rPr>
      </w:pPr>
      <w:ins w:id="93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94" w:author="Unknown"/>
          <w:rFonts w:ascii="굴림" w:eastAsia="굴림" w:hAnsi="굴림" w:cs="굴림"/>
          <w:kern w:val="0"/>
          <w:sz w:val="24"/>
          <w:szCs w:val="24"/>
        </w:rPr>
      </w:pPr>
      <w:ins w:id="95" w:author="Unknown">
        <w:r w:rsidRPr="00D634AA">
          <w:rPr>
            <w:rFonts w:ascii="굴림" w:eastAsia="굴림" w:hAnsi="굴림" w:cs="굴림"/>
            <w:b/>
            <w:bCs/>
            <w:kern w:val="0"/>
            <w:sz w:val="24"/>
            <w:szCs w:val="24"/>
          </w:rPr>
          <w:t>1-1. 관리자 계정 reset 하기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96" w:author="Unknown"/>
          <w:rFonts w:ascii="굴림" w:eastAsia="굴림" w:hAnsi="굴림" w:cs="굴림"/>
          <w:kern w:val="0"/>
          <w:sz w:val="24"/>
          <w:szCs w:val="24"/>
        </w:rPr>
      </w:pPr>
      <w:ins w:id="9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98" w:author="Unknown"/>
          <w:rFonts w:ascii="굴림" w:eastAsia="굴림" w:hAnsi="굴림" w:cs="굴림"/>
          <w:kern w:val="0"/>
          <w:sz w:val="24"/>
          <w:szCs w:val="24"/>
        </w:rPr>
      </w:pPr>
      <w:ins w:id="99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1). {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jboss_home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>}/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stanalone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>/configuration/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mgmt.properties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>를 에디터로 열어서 설정되어 있는 계정정보를 주석처리/삭제 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00" w:author="Unknown"/>
          <w:rFonts w:ascii="굴림" w:eastAsia="굴림" w:hAnsi="굴림" w:cs="굴림"/>
          <w:kern w:val="0"/>
          <w:sz w:val="24"/>
          <w:szCs w:val="24"/>
        </w:rPr>
      </w:pPr>
      <w:ins w:id="101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02" w:author="Unknown"/>
          <w:rFonts w:ascii="굴림" w:eastAsia="굴림" w:hAnsi="굴림" w:cs="굴림"/>
          <w:kern w:val="0"/>
          <w:sz w:val="24"/>
          <w:szCs w:val="24"/>
        </w:rPr>
      </w:pPr>
      <w:ins w:id="103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104" w:author="Unknown"/>
          <w:rFonts w:ascii="굴림" w:eastAsia="굴림" w:hAnsi="굴림" w:cs="굴림"/>
          <w:kern w:val="0"/>
          <w:sz w:val="24"/>
          <w:szCs w:val="24"/>
        </w:rPr>
      </w:pPr>
      <w:ins w:id="105" w:author="Unknown">
        <w:r w:rsidRPr="00D634AA">
          <w:rPr>
            <w:rFonts w:ascii="굴림" w:eastAsia="굴림" w:hAnsi="굴림" w:cs="굴림"/>
            <w:noProof/>
            <w:kern w:val="0"/>
            <w:sz w:val="24"/>
            <w:szCs w:val="24"/>
            <w:rPrChange w:id="106">
              <w:rPr>
                <w:noProof/>
              </w:rPr>
            </w:rPrChange>
          </w:rPr>
          <w:lastRenderedPageBreak/>
          <w:drawing>
            <wp:inline distT="0" distB="0" distL="0" distR="0" wp14:anchorId="33C4D755" wp14:editId="2185B52B">
              <wp:extent cx="6860540" cy="1961515"/>
              <wp:effectExtent l="0" t="0" r="0" b="635"/>
              <wp:docPr id="2" name="그림 2" descr="https://t1.daumcdn.net/cfile/tistory/27762339522A7A53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s://t1.daumcdn.net/cfile/tistory/27762339522A7A5329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60540" cy="1961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07" w:author="Unknown"/>
          <w:rFonts w:ascii="굴림" w:eastAsia="굴림" w:hAnsi="굴림" w:cs="굴림"/>
          <w:kern w:val="0"/>
          <w:sz w:val="24"/>
          <w:szCs w:val="24"/>
        </w:rPr>
      </w:pPr>
      <w:ins w:id="108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09" w:author="Unknown"/>
          <w:rFonts w:ascii="굴림" w:eastAsia="굴림" w:hAnsi="굴림" w:cs="굴림"/>
          <w:kern w:val="0"/>
          <w:sz w:val="24"/>
          <w:szCs w:val="24"/>
        </w:rPr>
      </w:pPr>
      <w:ins w:id="110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2). {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jboss_home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}/add-user.bat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를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실행합니다.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11" w:author="Unknown"/>
          <w:rFonts w:ascii="굴림" w:eastAsia="굴림" w:hAnsi="굴림" w:cs="굴림"/>
          <w:kern w:val="0"/>
          <w:sz w:val="24"/>
          <w:szCs w:val="24"/>
        </w:rPr>
      </w:pPr>
      <w:ins w:id="112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113" w:author="Unknown"/>
          <w:rFonts w:ascii="굴림" w:eastAsia="굴림" w:hAnsi="굴림" w:cs="굴림"/>
          <w:kern w:val="0"/>
          <w:sz w:val="24"/>
          <w:szCs w:val="24"/>
        </w:rPr>
      </w:pPr>
      <w:ins w:id="114" w:author="Unknown">
        <w:r w:rsidRPr="00D634AA">
          <w:rPr>
            <w:rFonts w:ascii="굴림" w:eastAsia="굴림" w:hAnsi="굴림" w:cs="굴림"/>
            <w:noProof/>
            <w:kern w:val="0"/>
            <w:sz w:val="24"/>
            <w:szCs w:val="24"/>
            <w:rPrChange w:id="115">
              <w:rPr>
                <w:noProof/>
              </w:rPr>
            </w:rPrChange>
          </w:rPr>
          <w:drawing>
            <wp:inline distT="0" distB="0" distL="0" distR="0" wp14:anchorId="2183EB92" wp14:editId="5CF0F550">
              <wp:extent cx="4926965" cy="1335405"/>
              <wp:effectExtent l="0" t="0" r="6985" b="0"/>
              <wp:docPr id="3" name="그림 3" descr="https://t1.daumcdn.net/cfile/tistory/2476A739522A7A53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s://t1.daumcdn.net/cfile/tistory/2476A739522A7A5328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26965" cy="1335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16" w:author="Unknown"/>
          <w:rFonts w:ascii="굴림" w:eastAsia="굴림" w:hAnsi="굴림" w:cs="굴림"/>
          <w:kern w:val="0"/>
          <w:sz w:val="24"/>
          <w:szCs w:val="24"/>
        </w:rPr>
      </w:pPr>
      <w:ins w:id="11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18" w:author="Unknown"/>
          <w:rFonts w:ascii="굴림" w:eastAsia="굴림" w:hAnsi="굴림" w:cs="굴림"/>
          <w:kern w:val="0"/>
          <w:sz w:val="24"/>
          <w:szCs w:val="24"/>
        </w:rPr>
      </w:pPr>
      <w:ins w:id="119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관리자 계정을 설정할 것이기 때문에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엔터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>(Default a 선택) 를 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20" w:author="Unknown"/>
          <w:rFonts w:ascii="굴림" w:eastAsia="굴림" w:hAnsi="굴림" w:cs="굴림"/>
          <w:kern w:val="0"/>
          <w:sz w:val="24"/>
          <w:szCs w:val="24"/>
        </w:rPr>
      </w:pPr>
      <w:ins w:id="121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ins w:id="122" w:author="Unknown"/>
          <w:rFonts w:ascii="굴림" w:eastAsia="굴림" w:hAnsi="굴림" w:cs="굴림"/>
          <w:kern w:val="0"/>
          <w:sz w:val="24"/>
          <w:szCs w:val="24"/>
        </w:rPr>
      </w:pPr>
      <w:ins w:id="123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Enter the details of the new user to add.</w:t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br/>
          <w:t>Realm (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ManagementRealm</w:t>
        </w:r>
        <w:proofErr w:type="spellEnd"/>
        <w:proofErr w:type="gram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) :</w:t>
        </w:r>
        <w:proofErr w:type="gramEnd"/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24" w:author="Unknown"/>
          <w:rFonts w:ascii="굴림" w:eastAsia="굴림" w:hAnsi="굴림" w:cs="굴림"/>
          <w:kern w:val="0"/>
          <w:sz w:val="24"/>
          <w:szCs w:val="24"/>
        </w:rPr>
      </w:pPr>
      <w:ins w:id="125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26" w:author="Unknown"/>
          <w:rFonts w:ascii="굴림" w:eastAsia="굴림" w:hAnsi="굴림" w:cs="굴림"/>
          <w:kern w:val="0"/>
          <w:sz w:val="24"/>
          <w:szCs w:val="24"/>
        </w:rPr>
      </w:pPr>
      <w:ins w:id="12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추가할 계정의 상세정보 즉, 범위를 물어봅니다. 어떤 Realm의 종류가 있는지는 모르겠으나 Default 관리영역이 선택되었으므로 그냥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엔터를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28" w:author="Unknown"/>
          <w:rFonts w:ascii="굴림" w:eastAsia="굴림" w:hAnsi="굴림" w:cs="굴림"/>
          <w:kern w:val="0"/>
          <w:sz w:val="24"/>
          <w:szCs w:val="24"/>
        </w:rPr>
      </w:pPr>
      <w:ins w:id="129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lastRenderedPageBreak/>
          <w:t> </w:t>
        </w:r>
      </w:ins>
    </w:p>
    <w:p w:rsidR="00D634AA" w:rsidRPr="00D634AA" w:rsidRDefault="00D634AA" w:rsidP="00D634AA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ins w:id="130" w:author="Unknown"/>
          <w:rFonts w:ascii="굴림" w:eastAsia="굴림" w:hAnsi="굴림" w:cs="굴림"/>
          <w:kern w:val="0"/>
          <w:sz w:val="24"/>
          <w:szCs w:val="24"/>
        </w:rPr>
      </w:pPr>
      <w:ins w:id="131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Enter the details of the new user to add.</w:t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br/>
          <w:t>Realm (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ManagementRealm</w:t>
        </w:r>
        <w:proofErr w:type="spellEnd"/>
        <w:proofErr w:type="gram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) :</w:t>
        </w:r>
        <w:proofErr w:type="gram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br/>
          <w:t>Username : admin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32" w:author="Unknown"/>
          <w:rFonts w:ascii="굴림" w:eastAsia="굴림" w:hAnsi="굴림" w:cs="굴림"/>
          <w:kern w:val="0"/>
          <w:sz w:val="24"/>
          <w:szCs w:val="24"/>
        </w:rPr>
      </w:pPr>
      <w:ins w:id="133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이후 사용하고자 하는 계정과 비밀번호를 입력합니다.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34" w:author="Unknown"/>
          <w:rFonts w:ascii="굴림" w:eastAsia="굴림" w:hAnsi="굴림" w:cs="굴림"/>
          <w:kern w:val="0"/>
          <w:sz w:val="24"/>
          <w:szCs w:val="24"/>
        </w:rPr>
      </w:pPr>
      <w:ins w:id="135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36" w:author="Unknown"/>
          <w:rFonts w:ascii="굴림" w:eastAsia="굴림" w:hAnsi="굴림" w:cs="굴림"/>
          <w:kern w:val="0"/>
          <w:sz w:val="24"/>
          <w:szCs w:val="24"/>
        </w:rPr>
      </w:pPr>
      <w:ins w:id="13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그리고 다시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mgmt.properties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>를 열어보면 admin의 비밀번호가 암호화 된 상태로 추가된 것을 확인할 수 있습니다.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38" w:author="Unknown"/>
          <w:rFonts w:ascii="굴림" w:eastAsia="굴림" w:hAnsi="굴림" w:cs="굴림"/>
          <w:kern w:val="0"/>
          <w:sz w:val="24"/>
          <w:szCs w:val="24"/>
        </w:rPr>
      </w:pPr>
      <w:ins w:id="139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40" w:author="Unknown"/>
          <w:rFonts w:ascii="굴림" w:eastAsia="굴림" w:hAnsi="굴림" w:cs="굴림"/>
          <w:kern w:val="0"/>
          <w:sz w:val="24"/>
          <w:szCs w:val="24"/>
        </w:rPr>
      </w:pPr>
      <w:ins w:id="141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42" w:author="Unknown"/>
          <w:rFonts w:ascii="굴림" w:eastAsia="굴림" w:hAnsi="굴림" w:cs="굴림"/>
          <w:kern w:val="0"/>
          <w:sz w:val="24"/>
          <w:szCs w:val="24"/>
        </w:rPr>
      </w:pPr>
      <w:ins w:id="143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이제 변경된 아이디와 암호를 입력하고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메인화면으로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넘어갑니다.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44" w:author="Unknown"/>
          <w:rFonts w:ascii="굴림" w:eastAsia="굴림" w:hAnsi="굴림" w:cs="굴림"/>
          <w:kern w:val="0"/>
          <w:sz w:val="24"/>
          <w:szCs w:val="24"/>
        </w:rPr>
      </w:pPr>
      <w:ins w:id="145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46" w:author="Unknown"/>
          <w:rFonts w:ascii="굴림" w:eastAsia="굴림" w:hAnsi="굴림" w:cs="굴림"/>
          <w:kern w:val="0"/>
          <w:sz w:val="24"/>
          <w:szCs w:val="24"/>
        </w:rPr>
      </w:pPr>
      <w:ins w:id="14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48" w:author="Unknown"/>
          <w:rFonts w:ascii="굴림" w:eastAsia="굴림" w:hAnsi="굴림" w:cs="굴림"/>
          <w:kern w:val="0"/>
          <w:sz w:val="24"/>
          <w:szCs w:val="24"/>
        </w:rPr>
      </w:pPr>
      <w:ins w:id="149" w:author="Unknown">
        <w:r w:rsidRPr="00D634AA">
          <w:rPr>
            <w:rFonts w:ascii="굴림" w:eastAsia="굴림" w:hAnsi="굴림" w:cs="굴림"/>
            <w:b/>
            <w:bCs/>
            <w:kern w:val="0"/>
            <w:sz w:val="24"/>
            <w:szCs w:val="24"/>
          </w:rPr>
          <w:t>3. Project Deploy(배포)</w:t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50" w:author="Unknown"/>
          <w:rFonts w:ascii="굴림" w:eastAsia="굴림" w:hAnsi="굴림" w:cs="굴림"/>
          <w:kern w:val="0"/>
          <w:sz w:val="24"/>
          <w:szCs w:val="24"/>
        </w:rPr>
      </w:pPr>
      <w:ins w:id="151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152" w:author="Unknown"/>
          <w:rFonts w:ascii="굴림" w:eastAsia="굴림" w:hAnsi="굴림" w:cs="굴림"/>
          <w:kern w:val="0"/>
          <w:sz w:val="24"/>
          <w:szCs w:val="24"/>
        </w:rPr>
      </w:pPr>
      <w:ins w:id="153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154" w:author="Unknown"/>
          <w:rFonts w:ascii="굴림" w:eastAsia="굴림" w:hAnsi="굴림" w:cs="굴림"/>
          <w:kern w:val="0"/>
          <w:sz w:val="24"/>
          <w:szCs w:val="24"/>
        </w:rPr>
      </w:pPr>
      <w:ins w:id="155" w:author="Unknown">
        <w:r w:rsidRPr="00D634AA">
          <w:rPr>
            <w:rFonts w:ascii="굴림" w:eastAsia="굴림" w:hAnsi="굴림" w:cs="굴림"/>
            <w:noProof/>
            <w:kern w:val="0"/>
            <w:sz w:val="24"/>
            <w:szCs w:val="24"/>
            <w:rPrChange w:id="156">
              <w:rPr>
                <w:noProof/>
              </w:rPr>
            </w:rPrChange>
          </w:rPr>
          <w:lastRenderedPageBreak/>
          <w:drawing>
            <wp:inline distT="0" distB="0" distL="0" distR="0" wp14:anchorId="22FFDD86" wp14:editId="4CE220E4">
              <wp:extent cx="5619953" cy="4017818"/>
              <wp:effectExtent l="0" t="0" r="0" b="1905"/>
              <wp:docPr id="4" name="그림 4" descr="https://t1.daumcdn.net/cfile/tistory/217A9F35522A81D7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s://t1.daumcdn.net/cfile/tistory/217A9F35522A81D737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21974" cy="40192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157" w:author="Unknown"/>
          <w:rFonts w:ascii="굴림" w:eastAsia="굴림" w:hAnsi="굴림" w:cs="굴림"/>
          <w:kern w:val="0"/>
          <w:sz w:val="24"/>
          <w:szCs w:val="24"/>
        </w:rPr>
      </w:pPr>
      <w:ins w:id="158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59" w:author="Unknown"/>
          <w:rFonts w:ascii="굴림" w:eastAsia="굴림" w:hAnsi="굴림" w:cs="굴림"/>
          <w:kern w:val="0"/>
          <w:sz w:val="24"/>
          <w:szCs w:val="24"/>
        </w:rPr>
      </w:pPr>
      <w:ins w:id="160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61" w:author="Unknown"/>
          <w:rFonts w:ascii="굴림" w:eastAsia="굴림" w:hAnsi="굴림" w:cs="굴림"/>
          <w:kern w:val="0"/>
          <w:sz w:val="24"/>
          <w:szCs w:val="24"/>
        </w:rPr>
      </w:pPr>
      <w:ins w:id="162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왼쪽 메뉴의 Server ==&gt; Manage Deployments를 선택합니다.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63" w:author="Unknown"/>
          <w:rFonts w:ascii="굴림" w:eastAsia="굴림" w:hAnsi="굴림" w:cs="굴림"/>
          <w:kern w:val="0"/>
          <w:sz w:val="24"/>
          <w:szCs w:val="24"/>
        </w:rPr>
      </w:pPr>
      <w:ins w:id="164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현재 deploy되어 있는 목록과 상태가 나오고 우측 상단에 각종 컨트롤 버튼이 나옵니다. 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65" w:author="Unknown"/>
          <w:rFonts w:ascii="굴림" w:eastAsia="굴림" w:hAnsi="굴림" w:cs="굴림"/>
          <w:kern w:val="0"/>
          <w:sz w:val="24"/>
          <w:szCs w:val="24"/>
        </w:rPr>
      </w:pPr>
      <w:ins w:id="166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새로운 Spring MVC Project 를 배포해 보도록 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67" w:author="Unknown"/>
          <w:rFonts w:ascii="굴림" w:eastAsia="굴림" w:hAnsi="굴림" w:cs="굴림"/>
          <w:kern w:val="0"/>
          <w:sz w:val="24"/>
          <w:szCs w:val="24"/>
        </w:rPr>
      </w:pPr>
      <w:ins w:id="168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69" w:author="Unknown"/>
          <w:rFonts w:ascii="굴림" w:eastAsia="굴림" w:hAnsi="굴림" w:cs="굴림"/>
          <w:kern w:val="0"/>
          <w:sz w:val="24"/>
          <w:szCs w:val="24"/>
        </w:rPr>
      </w:pPr>
      <w:ins w:id="170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Deploy 방법은 Managed, Unmanaged 크게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두가지입니다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>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71" w:author="Unknown"/>
          <w:rFonts w:ascii="굴림" w:eastAsia="굴림" w:hAnsi="굴림" w:cs="굴림"/>
          <w:kern w:val="0"/>
          <w:sz w:val="24"/>
          <w:szCs w:val="24"/>
        </w:rPr>
      </w:pPr>
      <w:ins w:id="172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73" w:author="Unknown"/>
          <w:rFonts w:ascii="굴림" w:eastAsia="굴림" w:hAnsi="굴림" w:cs="굴림"/>
          <w:kern w:val="0"/>
          <w:sz w:val="24"/>
          <w:szCs w:val="24"/>
        </w:rPr>
      </w:pPr>
      <w:ins w:id="174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lastRenderedPageBreak/>
          <w:t>1). Managed는 war와 같은 archive 형태 파일을 업로드 해서 동적으로 배포하는 형태입니다.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75" w:author="Unknown"/>
          <w:rFonts w:ascii="굴림" w:eastAsia="굴림" w:hAnsi="굴림" w:cs="굴림"/>
          <w:kern w:val="0"/>
          <w:sz w:val="24"/>
          <w:szCs w:val="24"/>
        </w:rPr>
      </w:pPr>
      <w:ins w:id="176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Add 버튼을 클릭하면 파일업로드 창이 나오고 eclipse등에서 </w:t>
        </w:r>
        <w:proofErr w:type="gram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export한  war파일을</w:t>
        </w:r>
        <w:proofErr w:type="gram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선택합니다.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77" w:author="Unknown"/>
          <w:rFonts w:ascii="굴림" w:eastAsia="굴림" w:hAnsi="굴림" w:cs="굴림"/>
          <w:kern w:val="0"/>
          <w:sz w:val="24"/>
          <w:szCs w:val="24"/>
        </w:rPr>
      </w:pPr>
      <w:ins w:id="178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79" w:author="Unknown"/>
          <w:rFonts w:ascii="굴림" w:eastAsia="굴림" w:hAnsi="굴림" w:cs="굴림"/>
          <w:kern w:val="0"/>
          <w:sz w:val="24"/>
          <w:szCs w:val="24"/>
        </w:rPr>
      </w:pPr>
      <w:ins w:id="180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181" w:author="Unknown"/>
          <w:rFonts w:ascii="굴림" w:eastAsia="굴림" w:hAnsi="굴림" w:cs="굴림"/>
          <w:kern w:val="0"/>
          <w:sz w:val="24"/>
          <w:szCs w:val="24"/>
        </w:rPr>
      </w:pPr>
      <w:ins w:id="182" w:author="Unknown">
        <w:r w:rsidRPr="00D634AA">
          <w:rPr>
            <w:rFonts w:ascii="굴림" w:eastAsia="굴림" w:hAnsi="굴림" w:cs="굴림"/>
            <w:noProof/>
            <w:kern w:val="0"/>
            <w:sz w:val="24"/>
            <w:szCs w:val="24"/>
            <w:rPrChange w:id="183">
              <w:rPr>
                <w:noProof/>
              </w:rPr>
            </w:rPrChange>
          </w:rPr>
          <w:drawing>
            <wp:inline distT="0" distB="0" distL="0" distR="0" wp14:anchorId="1A14A20C" wp14:editId="24996A52">
              <wp:extent cx="3414842" cy="3225338"/>
              <wp:effectExtent l="0" t="0" r="0" b="0"/>
              <wp:docPr id="5" name="그림 5" descr="https://t1.daumcdn.net/cfile/tistory/2622CE39522A82FB0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s://t1.daumcdn.net/cfile/tistory/2622CE39522A82FB08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15013" cy="3225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84" w:author="Unknown"/>
          <w:rFonts w:ascii="굴림" w:eastAsia="굴림" w:hAnsi="굴림" w:cs="굴림"/>
          <w:kern w:val="0"/>
          <w:sz w:val="24"/>
          <w:szCs w:val="24"/>
        </w:rPr>
      </w:pPr>
      <w:ins w:id="185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86" w:author="Unknown"/>
          <w:rFonts w:ascii="굴림" w:eastAsia="굴림" w:hAnsi="굴림" w:cs="굴림"/>
          <w:kern w:val="0"/>
          <w:sz w:val="24"/>
          <w:szCs w:val="24"/>
        </w:rPr>
      </w:pPr>
      <w:ins w:id="18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파일업로드가 완료되면 key, Name, Runtime Name등이 설정됩니다. Name과 Runtime Name의 형태는 기억해 주시기 바랍니다.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88" w:author="Unknown"/>
          <w:rFonts w:ascii="굴림" w:eastAsia="굴림" w:hAnsi="굴림" w:cs="굴림"/>
          <w:kern w:val="0"/>
          <w:sz w:val="24"/>
          <w:szCs w:val="24"/>
        </w:rPr>
      </w:pPr>
      <w:proofErr w:type="spellStart"/>
      <w:ins w:id="189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두번째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타입인 Unmanaged Deployment에서도 이와 동일한 방식으로 입력해야 하기 때문입니다.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90" w:author="Unknown"/>
          <w:rFonts w:ascii="굴림" w:eastAsia="굴림" w:hAnsi="굴림" w:cs="굴림"/>
          <w:kern w:val="0"/>
          <w:sz w:val="24"/>
          <w:szCs w:val="24"/>
        </w:rPr>
      </w:pPr>
      <w:ins w:id="191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92" w:author="Unknown"/>
          <w:rFonts w:ascii="굴림" w:eastAsia="굴림" w:hAnsi="굴림" w:cs="굴림"/>
          <w:kern w:val="0"/>
          <w:sz w:val="24"/>
          <w:szCs w:val="24"/>
        </w:rPr>
      </w:pPr>
      <w:ins w:id="193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194" w:author="Unknown"/>
          <w:rFonts w:ascii="굴림" w:eastAsia="굴림" w:hAnsi="굴림" w:cs="굴림"/>
          <w:kern w:val="0"/>
          <w:sz w:val="24"/>
          <w:szCs w:val="24"/>
        </w:rPr>
      </w:pPr>
      <w:ins w:id="195" w:author="Unknown">
        <w:r w:rsidRPr="00D634AA">
          <w:rPr>
            <w:rFonts w:ascii="굴림" w:eastAsia="굴림" w:hAnsi="굴림" w:cs="굴림"/>
            <w:noProof/>
            <w:kern w:val="0"/>
            <w:sz w:val="24"/>
            <w:szCs w:val="24"/>
            <w:rPrChange w:id="196">
              <w:rPr>
                <w:noProof/>
              </w:rPr>
            </w:rPrChange>
          </w:rPr>
          <w:lastRenderedPageBreak/>
          <w:drawing>
            <wp:inline distT="0" distB="0" distL="0" distR="0" wp14:anchorId="2C909BF7" wp14:editId="42BC13D8">
              <wp:extent cx="4832465" cy="2958789"/>
              <wp:effectExtent l="0" t="0" r="6350" b="0"/>
              <wp:docPr id="6" name="그림 6" descr="https://t1.daumcdn.net/cfile/tistory/272CB339522A82FC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t1.daumcdn.net/cfile/tistory/272CB339522A82FC03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32302" cy="2958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97" w:author="Unknown"/>
          <w:rFonts w:ascii="굴림" w:eastAsia="굴림" w:hAnsi="굴림" w:cs="굴림"/>
          <w:kern w:val="0"/>
          <w:sz w:val="24"/>
          <w:szCs w:val="24"/>
        </w:rPr>
      </w:pPr>
      <w:ins w:id="198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제대로 저장이 되면 위와 같이 목록에 추가되었음을 확인할 수 있습니다. 이제 En/Disable 버튼을 클릭해서 활성화 시키도록 하겠습니다.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199" w:author="Unknown"/>
          <w:rFonts w:ascii="굴림" w:eastAsia="굴림" w:hAnsi="굴림" w:cs="굴림"/>
          <w:kern w:val="0"/>
          <w:sz w:val="24"/>
          <w:szCs w:val="24"/>
        </w:rPr>
      </w:pPr>
      <w:ins w:id="200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201" w:author="Unknown"/>
          <w:rFonts w:ascii="굴림" w:eastAsia="굴림" w:hAnsi="굴림" w:cs="굴림"/>
          <w:kern w:val="0"/>
          <w:sz w:val="24"/>
          <w:szCs w:val="24"/>
        </w:rPr>
      </w:pPr>
      <w:ins w:id="202" w:author="Unknown">
        <w:r w:rsidRPr="00D634AA">
          <w:rPr>
            <w:rFonts w:ascii="굴림" w:eastAsia="굴림" w:hAnsi="굴림" w:cs="굴림"/>
            <w:noProof/>
            <w:kern w:val="0"/>
            <w:sz w:val="24"/>
            <w:szCs w:val="24"/>
            <w:rPrChange w:id="203">
              <w:rPr>
                <w:noProof/>
              </w:rPr>
            </w:rPrChange>
          </w:rPr>
          <w:lastRenderedPageBreak/>
          <w:drawing>
            <wp:inline distT="0" distB="0" distL="0" distR="0" wp14:anchorId="44521963" wp14:editId="1CA4D597">
              <wp:extent cx="4283825" cy="2591944"/>
              <wp:effectExtent l="0" t="0" r="2540" b="0"/>
              <wp:docPr id="7" name="그림 7" descr="https://t1.daumcdn.net/cfile/tistory/24075D39522A82FC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s://t1.daumcdn.net/cfile/tistory/24075D39522A82FC12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83681" cy="25918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04" w:author="Unknown"/>
          <w:rFonts w:ascii="굴림" w:eastAsia="굴림" w:hAnsi="굴림" w:cs="굴림"/>
          <w:kern w:val="0"/>
          <w:sz w:val="24"/>
          <w:szCs w:val="24"/>
        </w:rPr>
      </w:pPr>
      <w:ins w:id="205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06" w:author="Unknown"/>
          <w:rFonts w:ascii="굴림" w:eastAsia="굴림" w:hAnsi="굴림" w:cs="굴림"/>
          <w:kern w:val="0"/>
          <w:sz w:val="24"/>
          <w:szCs w:val="24"/>
        </w:rPr>
      </w:pPr>
      <w:proofErr w:type="spellStart"/>
      <w:ins w:id="20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상태창이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잠깐 나왔다 들어가고 우측상단에 Success enable 메시지와 함께 배포목록의 상태가 변경됩니다.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08" w:author="Unknown"/>
          <w:rFonts w:ascii="굴림" w:eastAsia="굴림" w:hAnsi="굴림" w:cs="굴림"/>
          <w:kern w:val="0"/>
          <w:sz w:val="24"/>
          <w:szCs w:val="24"/>
        </w:rPr>
      </w:pPr>
      <w:ins w:id="209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10" w:author="Unknown"/>
          <w:rFonts w:ascii="굴림" w:eastAsia="굴림" w:hAnsi="굴림" w:cs="굴림"/>
          <w:kern w:val="0"/>
          <w:sz w:val="24"/>
          <w:szCs w:val="24"/>
        </w:rPr>
      </w:pPr>
      <w:ins w:id="211" w:author="Unknown">
        <w:r w:rsidRPr="00D634AA">
          <w:rPr>
            <w:rFonts w:ascii="굴림" w:eastAsia="굴림" w:hAnsi="굴림" w:cs="굴림"/>
            <w:noProof/>
            <w:kern w:val="0"/>
            <w:sz w:val="24"/>
            <w:szCs w:val="24"/>
            <w:rPrChange w:id="212">
              <w:rPr>
                <w:noProof/>
              </w:rPr>
            </w:rPrChange>
          </w:rPr>
          <w:lastRenderedPageBreak/>
          <w:drawing>
            <wp:inline distT="0" distB="0" distL="0" distR="0" wp14:anchorId="7AA2C789" wp14:editId="51CDD020">
              <wp:extent cx="5902036" cy="3189744"/>
              <wp:effectExtent l="0" t="0" r="3810" b="0"/>
              <wp:docPr id="8" name="그림 8" descr="https://t1.daumcdn.net/cfile/tistory/272B2439522A82FD0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s://t1.daumcdn.net/cfile/tistory/272B2439522A82FD04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01837" cy="31896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13" w:author="Unknown"/>
          <w:rFonts w:ascii="굴림" w:eastAsia="굴림" w:hAnsi="굴림" w:cs="굴림"/>
          <w:kern w:val="0"/>
          <w:sz w:val="24"/>
          <w:szCs w:val="24"/>
        </w:rPr>
      </w:pPr>
      <w:proofErr w:type="spellStart"/>
      <w:ins w:id="214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배포명하위의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각 목록을 클릭하면 하단에 상세정보가 보입니다. 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15" w:author="Unknown"/>
          <w:rFonts w:ascii="굴림" w:eastAsia="굴림" w:hAnsi="굴림" w:cs="굴림"/>
          <w:kern w:val="0"/>
          <w:sz w:val="24"/>
          <w:szCs w:val="24"/>
        </w:rPr>
      </w:pPr>
      <w:proofErr w:type="spellStart"/>
      <w:ins w:id="216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브라우져에서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접속테스트를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하기위한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ContextRoot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를 찾아야 합니다. 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17" w:author="Unknown"/>
          <w:rFonts w:ascii="굴림" w:eastAsia="굴림" w:hAnsi="굴림" w:cs="굴림"/>
          <w:kern w:val="0"/>
          <w:sz w:val="24"/>
          <w:szCs w:val="24"/>
        </w:rPr>
      </w:pPr>
      <w:ins w:id="218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19" w:author="Unknown"/>
          <w:rFonts w:ascii="굴림" w:eastAsia="굴림" w:hAnsi="굴림" w:cs="굴림"/>
          <w:kern w:val="0"/>
          <w:sz w:val="24"/>
          <w:szCs w:val="24"/>
        </w:rPr>
      </w:pPr>
      <w:ins w:id="220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221" w:author="Unknown"/>
          <w:rFonts w:ascii="굴림" w:eastAsia="굴림" w:hAnsi="굴림" w:cs="굴림"/>
          <w:kern w:val="0"/>
          <w:sz w:val="24"/>
          <w:szCs w:val="24"/>
        </w:rPr>
      </w:pPr>
      <w:ins w:id="222" w:author="Unknown">
        <w:r w:rsidRPr="00D634AA">
          <w:rPr>
            <w:rFonts w:ascii="굴림" w:eastAsia="굴림" w:hAnsi="굴림" w:cs="굴림"/>
            <w:noProof/>
            <w:kern w:val="0"/>
            <w:sz w:val="24"/>
            <w:szCs w:val="24"/>
            <w:rPrChange w:id="223">
              <w:rPr>
                <w:noProof/>
              </w:rPr>
            </w:rPrChange>
          </w:rPr>
          <w:lastRenderedPageBreak/>
          <w:drawing>
            <wp:inline distT="0" distB="0" distL="0" distR="0" wp14:anchorId="5FB6311E" wp14:editId="6B872F67">
              <wp:extent cx="6860540" cy="4383405"/>
              <wp:effectExtent l="0" t="0" r="0" b="0"/>
              <wp:docPr id="9" name="그림 9" descr="https://t1.daumcdn.net/cfile/tistory/262A693A522A851B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s://t1.daumcdn.net/cfile/tistory/262A693A522A851B16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60540" cy="4383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24" w:author="Unknown"/>
          <w:rFonts w:ascii="굴림" w:eastAsia="굴림" w:hAnsi="굴림" w:cs="굴림"/>
          <w:kern w:val="0"/>
          <w:sz w:val="24"/>
          <w:szCs w:val="24"/>
        </w:rPr>
      </w:pPr>
      <w:ins w:id="225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26" w:author="Unknown"/>
          <w:rFonts w:ascii="굴림" w:eastAsia="굴림" w:hAnsi="굴림" w:cs="굴림"/>
          <w:kern w:val="0"/>
          <w:sz w:val="24"/>
          <w:szCs w:val="24"/>
        </w:rPr>
      </w:pPr>
      <w:ins w:id="22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Context Root 정보는 가운데 web을 클릭하면 하단에서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조회가능합니다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>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28" w:author="Unknown"/>
          <w:rFonts w:ascii="굴림" w:eastAsia="굴림" w:hAnsi="굴림" w:cs="굴림"/>
          <w:kern w:val="0"/>
          <w:sz w:val="24"/>
          <w:szCs w:val="24"/>
        </w:rPr>
      </w:pPr>
      <w:ins w:id="229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30" w:author="Unknown"/>
          <w:rFonts w:ascii="굴림" w:eastAsia="굴림" w:hAnsi="굴림" w:cs="굴림"/>
          <w:kern w:val="0"/>
          <w:sz w:val="24"/>
          <w:szCs w:val="24"/>
        </w:rPr>
      </w:pPr>
      <w:ins w:id="231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이제 위 정보를 이용해서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브라우져에서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접속테스트를 합니다.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32" w:author="Unknown"/>
          <w:rFonts w:ascii="굴림" w:eastAsia="굴림" w:hAnsi="굴림" w:cs="굴림"/>
          <w:kern w:val="0"/>
          <w:sz w:val="24"/>
          <w:szCs w:val="24"/>
        </w:rPr>
      </w:pPr>
      <w:proofErr w:type="spellStart"/>
      <w:ins w:id="233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jboss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>의 Default HTTP/1.1 접속포트는 8099 입니다.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34" w:author="Unknown"/>
          <w:rFonts w:ascii="굴림" w:eastAsia="굴림" w:hAnsi="굴림" w:cs="굴림"/>
          <w:kern w:val="0"/>
          <w:sz w:val="24"/>
          <w:szCs w:val="24"/>
        </w:rPr>
      </w:pPr>
      <w:ins w:id="235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fldChar w:fldCharType="begin"/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instrText xml:space="preserve"> HYPERLINK "https://localhost:8099/testSpring6/" </w:instrText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fldChar w:fldCharType="separate"/>
        </w:r>
        <w:r w:rsidRPr="00D634A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http://localhost:8099/testSpring6/</w:t>
        </w:r>
        <w:r w:rsidRPr="00D634AA">
          <w:rPr>
            <w:rFonts w:ascii="굴림" w:eastAsia="굴림" w:hAnsi="굴림" w:cs="굴림"/>
            <w:kern w:val="0"/>
            <w:sz w:val="24"/>
            <w:szCs w:val="24"/>
          </w:rPr>
          <w:fldChar w:fldCharType="end"/>
        </w:r>
      </w:ins>
    </w:p>
    <w:p w:rsidR="00D634AA" w:rsidRPr="00D634AA" w:rsidRDefault="00D634AA" w:rsidP="00E561A1">
      <w:pPr>
        <w:widowControl/>
        <w:wordWrap/>
        <w:autoSpaceDE/>
        <w:autoSpaceDN/>
        <w:spacing w:after="0" w:line="240" w:lineRule="auto"/>
        <w:jc w:val="left"/>
        <w:rPr>
          <w:ins w:id="236" w:author="Unknown"/>
          <w:rFonts w:ascii="굴림" w:eastAsia="굴림" w:hAnsi="굴림" w:cs="굴림"/>
          <w:kern w:val="0"/>
          <w:sz w:val="24"/>
          <w:szCs w:val="24"/>
        </w:rPr>
      </w:pPr>
      <w:ins w:id="23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lastRenderedPageBreak/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center"/>
        <w:rPr>
          <w:ins w:id="238" w:author="Unknown"/>
          <w:rFonts w:ascii="굴림" w:eastAsia="굴림" w:hAnsi="굴림" w:cs="굴림"/>
          <w:kern w:val="0"/>
          <w:sz w:val="24"/>
          <w:szCs w:val="24"/>
        </w:rPr>
      </w:pPr>
      <w:ins w:id="239" w:author="Unknown">
        <w:r w:rsidRPr="00D634AA">
          <w:rPr>
            <w:rFonts w:ascii="굴림" w:eastAsia="굴림" w:hAnsi="굴림" w:cs="굴림"/>
            <w:noProof/>
            <w:kern w:val="0"/>
            <w:sz w:val="24"/>
            <w:szCs w:val="24"/>
            <w:rPrChange w:id="240">
              <w:rPr>
                <w:noProof/>
              </w:rPr>
            </w:rPrChange>
          </w:rPr>
          <w:drawing>
            <wp:inline distT="0" distB="0" distL="0" distR="0" wp14:anchorId="3C3264A6" wp14:editId="744C133C">
              <wp:extent cx="4366953" cy="2106498"/>
              <wp:effectExtent l="0" t="0" r="0" b="8255"/>
              <wp:docPr id="10" name="그림 10" descr="https://t1.daumcdn.net/cfile/tistory/2156113E522A8A9B0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s://t1.daumcdn.net/cfile/tistory/2156113E522A8A9B0D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67118" cy="21065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41" w:author="Unknown"/>
          <w:rFonts w:ascii="굴림" w:eastAsia="굴림" w:hAnsi="굴림" w:cs="굴림"/>
          <w:kern w:val="0"/>
          <w:sz w:val="24"/>
          <w:szCs w:val="24"/>
        </w:rPr>
      </w:pPr>
      <w:ins w:id="242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43" w:author="Unknown"/>
          <w:rFonts w:ascii="굴림" w:eastAsia="굴림" w:hAnsi="굴림" w:cs="굴림"/>
          <w:kern w:val="0"/>
          <w:sz w:val="24"/>
          <w:szCs w:val="24"/>
        </w:rPr>
      </w:pPr>
      <w:ins w:id="244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45" w:author="Unknown"/>
          <w:rFonts w:ascii="굴림" w:eastAsia="굴림" w:hAnsi="굴림" w:cs="굴림"/>
          <w:kern w:val="0"/>
          <w:sz w:val="24"/>
          <w:szCs w:val="24"/>
        </w:rPr>
      </w:pPr>
      <w:bookmarkStart w:id="246" w:name="_GoBack"/>
      <w:ins w:id="247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오늘은 여기까지</w:t>
        </w:r>
        <w:proofErr w:type="gram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...</w:t>
        </w:r>
        <w:proofErr w:type="gramEnd"/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48" w:author="Unknown"/>
          <w:rFonts w:ascii="굴림" w:eastAsia="굴림" w:hAnsi="굴림" w:cs="굴림"/>
          <w:kern w:val="0"/>
          <w:sz w:val="24"/>
          <w:szCs w:val="24"/>
        </w:rPr>
      </w:pPr>
      <w:ins w:id="249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50" w:author="Unknown"/>
          <w:rFonts w:ascii="굴림" w:eastAsia="굴림" w:hAnsi="굴림" w:cs="굴림"/>
          <w:kern w:val="0"/>
          <w:sz w:val="24"/>
          <w:szCs w:val="24"/>
        </w:rPr>
      </w:pPr>
      <w:ins w:id="251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다음엔 Unmanaged Deploy와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Datasource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추가하여 연동하는 부분을 </w:t>
        </w:r>
        <w:proofErr w:type="spellStart"/>
        <w:r w:rsidRPr="00D634AA">
          <w:rPr>
            <w:rFonts w:ascii="굴림" w:eastAsia="굴림" w:hAnsi="굴림" w:cs="굴림"/>
            <w:kern w:val="0"/>
            <w:sz w:val="24"/>
            <w:szCs w:val="24"/>
          </w:rPr>
          <w:t>포스팅하도록</w:t>
        </w:r>
        <w:proofErr w:type="spellEnd"/>
        <w:r w:rsidRPr="00D634AA">
          <w:rPr>
            <w:rFonts w:ascii="굴림" w:eastAsia="굴림" w:hAnsi="굴림" w:cs="굴림"/>
            <w:kern w:val="0"/>
            <w:sz w:val="24"/>
            <w:szCs w:val="24"/>
          </w:rPr>
          <w:t xml:space="preserve"> 하겠습니다.</w:t>
        </w:r>
      </w:ins>
    </w:p>
    <w:p w:rsidR="00D634AA" w:rsidRPr="00D634AA" w:rsidRDefault="00D634AA" w:rsidP="00D634AA">
      <w:pPr>
        <w:widowControl/>
        <w:wordWrap/>
        <w:autoSpaceDE/>
        <w:autoSpaceDN/>
        <w:spacing w:after="0" w:line="240" w:lineRule="auto"/>
        <w:jc w:val="left"/>
        <w:rPr>
          <w:ins w:id="252" w:author="Unknown"/>
          <w:rFonts w:ascii="굴림" w:eastAsia="굴림" w:hAnsi="굴림" w:cs="굴림"/>
          <w:kern w:val="0"/>
          <w:sz w:val="24"/>
          <w:szCs w:val="24"/>
        </w:rPr>
      </w:pPr>
      <w:ins w:id="253" w:author="Unknown">
        <w:r w:rsidRPr="00D634AA">
          <w:rPr>
            <w:rFonts w:ascii="굴림" w:eastAsia="굴림" w:hAnsi="굴림" w:cs="굴림"/>
            <w:kern w:val="0"/>
            <w:sz w:val="24"/>
            <w:szCs w:val="24"/>
          </w:rPr>
          <w:t> </w:t>
        </w:r>
      </w:ins>
    </w:p>
    <w:bookmarkEnd w:id="246"/>
    <w:p w:rsidR="006C2D02" w:rsidRPr="00D634AA" w:rsidRDefault="006C2D02"/>
    <w:sectPr w:rsidR="006C2D02" w:rsidRPr="00D634AA" w:rsidSect="00D634A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AA"/>
    <w:rsid w:val="006C2D02"/>
    <w:rsid w:val="00D634AA"/>
    <w:rsid w:val="00E5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634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34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634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6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15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C1C1C1"/>
                                    <w:left w:val="dashed" w:sz="6" w:space="8" w:color="C1C1C1"/>
                                    <w:bottom w:val="dashed" w:sz="6" w:space="8" w:color="C1C1C1"/>
                                    <w:right w:val="dashed" w:sz="6" w:space="8" w:color="C1C1C1"/>
                                  </w:divBdr>
                                </w:div>
                                <w:div w:id="202273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8" w:color="C1C1C1"/>
                                    <w:left w:val="dashed" w:sz="6" w:space="8" w:color="C1C1C1"/>
                                    <w:bottom w:val="dashed" w:sz="6" w:space="8" w:color="C1C1C1"/>
                                    <w:right w:val="dashed" w:sz="6" w:space="8" w:color="C1C1C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2018-12-07T12:30:00Z</dcterms:created>
  <dcterms:modified xsi:type="dcterms:W3CDTF">2018-12-08T02:36:00Z</dcterms:modified>
</cp:coreProperties>
</file>